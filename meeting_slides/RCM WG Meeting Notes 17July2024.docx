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29FA8" w14:textId="2A5A3BC4" w:rsidR="00956DB0" w:rsidRPr="006D368E" w:rsidRDefault="008D746F" w:rsidP="00956DB0">
      <w:pPr>
        <w:spacing w:after="0"/>
        <w:jc w:val="center"/>
        <w:rPr>
          <w:b/>
          <w:bCs/>
          <w:sz w:val="32"/>
          <w:szCs w:val="32"/>
        </w:rPr>
      </w:pPr>
      <w:r>
        <w:rPr>
          <w:b/>
          <w:bCs/>
          <w:sz w:val="32"/>
          <w:szCs w:val="32"/>
        </w:rPr>
        <w:t>Root Cause Mapping</w:t>
      </w:r>
      <w:r w:rsidR="00956DB0" w:rsidRPr="006D368E">
        <w:rPr>
          <w:b/>
          <w:bCs/>
          <w:sz w:val="32"/>
          <w:szCs w:val="32"/>
        </w:rPr>
        <w:t xml:space="preserve"> Working Group</w:t>
      </w:r>
    </w:p>
    <w:p w14:paraId="2713BB7C" w14:textId="77777777" w:rsidR="00956DB0" w:rsidRPr="006D368E" w:rsidRDefault="00956DB0" w:rsidP="00956DB0">
      <w:pPr>
        <w:spacing w:after="0"/>
        <w:jc w:val="center"/>
        <w:rPr>
          <w:b/>
          <w:bCs/>
          <w:sz w:val="32"/>
          <w:szCs w:val="32"/>
        </w:rPr>
      </w:pPr>
      <w:r w:rsidRPr="006D368E">
        <w:rPr>
          <w:b/>
          <w:bCs/>
          <w:sz w:val="32"/>
          <w:szCs w:val="32"/>
        </w:rPr>
        <w:t>Meeting Notes</w:t>
      </w:r>
    </w:p>
    <w:p w14:paraId="3B0C5A84" w14:textId="2AA1BC39" w:rsidR="00956DB0" w:rsidRDefault="00956DB0" w:rsidP="00956DB0">
      <w:pPr>
        <w:spacing w:after="0"/>
        <w:jc w:val="center"/>
        <w:rPr>
          <w:b/>
          <w:bCs/>
          <w:sz w:val="32"/>
          <w:szCs w:val="32"/>
        </w:rPr>
      </w:pPr>
      <w:r w:rsidRPr="006D368E">
        <w:rPr>
          <w:b/>
          <w:bCs/>
          <w:sz w:val="32"/>
          <w:szCs w:val="32"/>
        </w:rPr>
        <w:t xml:space="preserve">July </w:t>
      </w:r>
      <w:r w:rsidR="008D746F">
        <w:rPr>
          <w:b/>
          <w:bCs/>
          <w:sz w:val="32"/>
          <w:szCs w:val="32"/>
        </w:rPr>
        <w:t>17</w:t>
      </w:r>
      <w:r w:rsidRPr="006D368E">
        <w:rPr>
          <w:b/>
          <w:bCs/>
          <w:sz w:val="32"/>
          <w:szCs w:val="32"/>
        </w:rPr>
        <w:t>, 2024</w:t>
      </w:r>
    </w:p>
    <w:p w14:paraId="55F739F6" w14:textId="3C06F2F8" w:rsidR="00956DB0" w:rsidDel="005E6763" w:rsidRDefault="00956DB0" w:rsidP="00956DB0">
      <w:pPr>
        <w:spacing w:after="0"/>
        <w:rPr>
          <w:del w:id="0" w:author="Dave Morse" w:date="2024-08-02T11:35:00Z" w16du:dateUtc="2024-08-02T18:35:00Z"/>
          <w:rStyle w:val="Strong"/>
          <w:sz w:val="28"/>
          <w:szCs w:val="28"/>
        </w:rPr>
      </w:pPr>
      <w:del w:id="1" w:author="Dave Morse" w:date="2024-08-02T11:35:00Z" w16du:dateUtc="2024-08-02T18:35:00Z">
        <w:r w:rsidRPr="00A81A0B" w:rsidDel="005E6763">
          <w:rPr>
            <w:rStyle w:val="Strong"/>
            <w:sz w:val="28"/>
            <w:szCs w:val="28"/>
          </w:rPr>
          <w:delText>Meeting Recording</w:delText>
        </w:r>
        <w:r w:rsidDel="005E6763">
          <w:rPr>
            <w:rStyle w:val="Strong"/>
            <w:sz w:val="28"/>
            <w:szCs w:val="28"/>
          </w:rPr>
          <w:delText xml:space="preserve"> Link</w:delText>
        </w:r>
        <w:r w:rsidRPr="00A81A0B" w:rsidDel="005E6763">
          <w:rPr>
            <w:rStyle w:val="Strong"/>
            <w:sz w:val="28"/>
            <w:szCs w:val="28"/>
          </w:rPr>
          <w:delText>:</w:delText>
        </w:r>
      </w:del>
    </w:p>
    <w:p w14:paraId="73437AD5" w14:textId="77777777" w:rsidR="005E6763" w:rsidRDefault="005E6763" w:rsidP="00956DB0">
      <w:pPr>
        <w:spacing w:after="0"/>
        <w:rPr>
          <w:ins w:id="2" w:author="Dave Morse" w:date="2024-08-02T11:35:00Z" w16du:dateUtc="2024-08-02T18:35:00Z"/>
          <w:rStyle w:val="Strong"/>
          <w:sz w:val="28"/>
          <w:szCs w:val="28"/>
        </w:rPr>
      </w:pPr>
    </w:p>
    <w:p w14:paraId="01BDF3D4" w14:textId="39A972F6" w:rsidR="00956DB0" w:rsidRPr="001E6194" w:rsidDel="005E6763" w:rsidRDefault="001E6194" w:rsidP="00164C44">
      <w:pPr>
        <w:rPr>
          <w:del w:id="3" w:author="Dave Morse" w:date="2024-08-02T11:35:00Z" w16du:dateUtc="2024-08-02T18:35:00Z"/>
        </w:rPr>
        <w:pPrChange w:id="4" w:author="Dave Morse" w:date="2024-08-05T06:44:00Z" w16du:dateUtc="2024-08-05T13:44:00Z">
          <w:pPr>
            <w:spacing w:after="0"/>
          </w:pPr>
        </w:pPrChange>
      </w:pPr>
      <w:del w:id="5" w:author="Dave Morse" w:date="2024-08-02T11:35:00Z" w16du:dateUtc="2024-08-02T18:35:00Z">
        <w:r w:rsidRPr="00164C44" w:rsidDel="005E6763">
          <w:rPr>
            <w:rStyle w:val="Strong"/>
            <w:b w:val="0"/>
            <w:bCs w:val="0"/>
          </w:rPr>
          <w:delText>RCM WG-07172024</w:delText>
        </w:r>
      </w:del>
    </w:p>
    <w:p w14:paraId="7BE15399" w14:textId="0D7094E8" w:rsidR="00956DB0" w:rsidRPr="006D368E" w:rsidDel="00164C44" w:rsidRDefault="00956DB0" w:rsidP="00164C44">
      <w:pPr>
        <w:rPr>
          <w:del w:id="6" w:author="Dave Morse" w:date="2024-08-05T06:44:00Z" w16du:dateUtc="2024-08-05T13:44:00Z"/>
          <w:rStyle w:val="Strong"/>
          <w:sz w:val="28"/>
          <w:szCs w:val="28"/>
        </w:rPr>
        <w:pPrChange w:id="7" w:author="Dave Morse" w:date="2024-08-05T06:44:00Z" w16du:dateUtc="2024-08-05T13:44:00Z">
          <w:pPr>
            <w:spacing w:after="0"/>
          </w:pPr>
        </w:pPrChange>
      </w:pPr>
      <w:del w:id="8" w:author="Dave Morse" w:date="2024-08-02T11:35:00Z" w16du:dateUtc="2024-08-02T18:35:00Z">
        <w:r w:rsidRPr="006D368E" w:rsidDel="005E6763">
          <w:rPr>
            <w:rStyle w:val="Strong"/>
            <w:sz w:val="28"/>
            <w:szCs w:val="28"/>
          </w:rPr>
          <w:delText>NX Support:</w:delText>
        </w:r>
      </w:del>
    </w:p>
    <w:p w14:paraId="56B81EE0" w14:textId="77777777" w:rsidR="00956DB0" w:rsidRDefault="00956DB0" w:rsidP="00164C44">
      <w:pPr>
        <w:pPrChange w:id="9" w:author="Dave Morse" w:date="2024-08-05T06:44:00Z" w16du:dateUtc="2024-08-05T13:44:00Z">
          <w:pPr>
            <w:pStyle w:val="ListParagraph"/>
            <w:numPr>
              <w:numId w:val="2"/>
            </w:numPr>
            <w:ind w:hanging="360"/>
          </w:pPr>
        </w:pPrChange>
      </w:pPr>
      <w:del w:id="10" w:author="Dave Morse" w:date="2024-08-02T11:35:00Z" w16du:dateUtc="2024-08-02T18:35:00Z">
        <w:r w:rsidDel="005E6763">
          <w:delText>Tori Mills</w:delText>
        </w:r>
      </w:del>
    </w:p>
    <w:p w14:paraId="70856CEF" w14:textId="77777777" w:rsidR="00956DB0" w:rsidRDefault="00956DB0" w:rsidP="00956DB0">
      <w:pPr>
        <w:rPr>
          <w:rStyle w:val="Strong"/>
          <w:sz w:val="28"/>
          <w:szCs w:val="28"/>
        </w:rPr>
      </w:pPr>
      <w:r w:rsidRPr="006D368E">
        <w:rPr>
          <w:rStyle w:val="Strong"/>
          <w:sz w:val="28"/>
          <w:szCs w:val="28"/>
        </w:rPr>
        <w:t>Agenda:</w:t>
      </w:r>
    </w:p>
    <w:p w14:paraId="296CFED9" w14:textId="3B3E41A1" w:rsidR="00956DB0" w:rsidRDefault="00A97464" w:rsidP="00956DB0">
      <w:pPr>
        <w:pStyle w:val="ListParagraph"/>
        <w:numPr>
          <w:ilvl w:val="0"/>
          <w:numId w:val="3"/>
        </w:numPr>
        <w:rPr>
          <w:rStyle w:val="Strong"/>
          <w:b w:val="0"/>
          <w:bCs w:val="0"/>
        </w:rPr>
      </w:pPr>
      <w:r>
        <w:rPr>
          <w:rStyle w:val="Strong"/>
          <w:b w:val="0"/>
          <w:bCs w:val="0"/>
        </w:rPr>
        <w:t>Preview 2024 CWE Top 25 Strategy</w:t>
      </w:r>
    </w:p>
    <w:p w14:paraId="6B4BFCAA" w14:textId="1418160F" w:rsidR="00A97464" w:rsidRDefault="00A97464" w:rsidP="00956DB0">
      <w:pPr>
        <w:pStyle w:val="ListParagraph"/>
        <w:numPr>
          <w:ilvl w:val="0"/>
          <w:numId w:val="3"/>
        </w:numPr>
        <w:rPr>
          <w:rStyle w:val="Strong"/>
          <w:b w:val="0"/>
          <w:bCs w:val="0"/>
        </w:rPr>
      </w:pPr>
      <w:r>
        <w:rPr>
          <w:rStyle w:val="Strong"/>
          <w:b w:val="0"/>
          <w:bCs w:val="0"/>
        </w:rPr>
        <w:t>New mapping notes flow diagrams</w:t>
      </w:r>
    </w:p>
    <w:p w14:paraId="21020227" w14:textId="5DA039E6" w:rsidR="00A97464" w:rsidRPr="00956DB0" w:rsidRDefault="00A97464" w:rsidP="00956DB0">
      <w:pPr>
        <w:pStyle w:val="ListParagraph"/>
        <w:numPr>
          <w:ilvl w:val="0"/>
          <w:numId w:val="3"/>
        </w:numPr>
        <w:rPr>
          <w:rStyle w:val="Strong"/>
          <w:b w:val="0"/>
          <w:bCs w:val="0"/>
        </w:rPr>
      </w:pPr>
      <w:r>
        <w:rPr>
          <w:rStyle w:val="Strong"/>
          <w:b w:val="0"/>
          <w:bCs w:val="0"/>
        </w:rPr>
        <w:t>Presentation by Chris Madden on Applying LLMs for CWE Assignment</w:t>
      </w:r>
    </w:p>
    <w:p w14:paraId="2B164893" w14:textId="7175E0D2" w:rsidR="00956DB0" w:rsidRDefault="00956DB0" w:rsidP="00956DB0">
      <w:pPr>
        <w:rPr>
          <w:rStyle w:val="Strong"/>
          <w:sz w:val="28"/>
          <w:szCs w:val="28"/>
        </w:rPr>
      </w:pPr>
      <w:r>
        <w:rPr>
          <w:rStyle w:val="Strong"/>
          <w:sz w:val="28"/>
          <w:szCs w:val="28"/>
        </w:rPr>
        <w:t>Meeting Notes:</w:t>
      </w:r>
    </w:p>
    <w:p w14:paraId="4B865F40" w14:textId="51376037" w:rsidR="00956DB0" w:rsidRPr="003D5F5C" w:rsidRDefault="003D5F5C" w:rsidP="00956DB0">
      <w:pPr>
        <w:rPr>
          <w:rStyle w:val="Strong"/>
          <w:u w:val="single"/>
        </w:rPr>
      </w:pPr>
      <w:r w:rsidRPr="003D5F5C">
        <w:rPr>
          <w:rStyle w:val="Strong"/>
          <w:u w:val="single"/>
        </w:rPr>
        <w:t>CWE Top 25</w:t>
      </w:r>
      <w:r>
        <w:rPr>
          <w:rStyle w:val="Strong"/>
          <w:u w:val="single"/>
        </w:rPr>
        <w:t xml:space="preserve"> with Connor Mull</w:t>
      </w:r>
      <w:r w:rsidR="00A96D1F">
        <w:rPr>
          <w:rStyle w:val="Strong"/>
          <w:u w:val="single"/>
        </w:rPr>
        <w:t>ally</w:t>
      </w:r>
    </w:p>
    <w:p w14:paraId="280E9996" w14:textId="62B657F2" w:rsidR="003D5F5C" w:rsidRDefault="00A65FA9" w:rsidP="003D5F5C">
      <w:pPr>
        <w:pStyle w:val="ListParagraph"/>
        <w:numPr>
          <w:ilvl w:val="0"/>
          <w:numId w:val="2"/>
        </w:numPr>
        <w:rPr>
          <w:rStyle w:val="Strong"/>
          <w:b w:val="0"/>
          <w:bCs w:val="0"/>
        </w:rPr>
      </w:pPr>
      <w:r>
        <w:rPr>
          <w:rStyle w:val="Strong"/>
          <w:b w:val="0"/>
          <w:bCs w:val="0"/>
        </w:rPr>
        <w:t>Previously discussed the prospect of changing the methodology, but now there’s</w:t>
      </w:r>
      <w:r w:rsidR="00A96D1F">
        <w:rPr>
          <w:rStyle w:val="Strong"/>
          <w:b w:val="0"/>
          <w:bCs w:val="0"/>
        </w:rPr>
        <w:t xml:space="preserve"> a more concrete plan</w:t>
      </w:r>
      <w:r>
        <w:rPr>
          <w:rStyle w:val="Strong"/>
          <w:b w:val="0"/>
          <w:bCs w:val="0"/>
        </w:rPr>
        <w:t>.</w:t>
      </w:r>
    </w:p>
    <w:p w14:paraId="140C171E" w14:textId="75A362A9" w:rsidR="008856FD" w:rsidRDefault="008856FD" w:rsidP="008856FD">
      <w:pPr>
        <w:pStyle w:val="ListParagraph"/>
        <w:numPr>
          <w:ilvl w:val="1"/>
          <w:numId w:val="2"/>
        </w:numPr>
        <w:rPr>
          <w:rStyle w:val="Strong"/>
          <w:b w:val="0"/>
          <w:bCs w:val="0"/>
        </w:rPr>
      </w:pPr>
      <w:r>
        <w:rPr>
          <w:rStyle w:val="Strong"/>
          <w:b w:val="0"/>
          <w:bCs w:val="0"/>
        </w:rPr>
        <w:t>In previous years, the Top 25 analysis used the past two years of NVD data.</w:t>
      </w:r>
      <w:r w:rsidR="002A0792">
        <w:rPr>
          <w:rStyle w:val="Strong"/>
          <w:b w:val="0"/>
          <w:bCs w:val="0"/>
        </w:rPr>
        <w:t xml:space="preserve"> The CWE team conducted independent analysis on thousands of CVE records.</w:t>
      </w:r>
    </w:p>
    <w:p w14:paraId="411E0E43" w14:textId="15D725A6" w:rsidR="002A0792" w:rsidRDefault="002A0792" w:rsidP="008856FD">
      <w:pPr>
        <w:pStyle w:val="ListParagraph"/>
        <w:numPr>
          <w:ilvl w:val="1"/>
          <w:numId w:val="2"/>
        </w:numPr>
        <w:rPr>
          <w:rStyle w:val="Strong"/>
          <w:b w:val="0"/>
          <w:bCs w:val="0"/>
        </w:rPr>
      </w:pPr>
      <w:r>
        <w:rPr>
          <w:rStyle w:val="Strong"/>
          <w:b w:val="0"/>
          <w:bCs w:val="0"/>
        </w:rPr>
        <w:t xml:space="preserve">There were difficulties with </w:t>
      </w:r>
      <w:r w:rsidR="00312CFD">
        <w:rPr>
          <w:rStyle w:val="Strong"/>
          <w:b w:val="0"/>
          <w:bCs w:val="0"/>
        </w:rPr>
        <w:t>the lack</w:t>
      </w:r>
      <w:r>
        <w:rPr>
          <w:rStyle w:val="Strong"/>
          <w:b w:val="0"/>
          <w:bCs w:val="0"/>
        </w:rPr>
        <w:t xml:space="preserve"> of information</w:t>
      </w:r>
      <w:r w:rsidR="00022CF1">
        <w:rPr>
          <w:rStyle w:val="Strong"/>
          <w:b w:val="0"/>
          <w:bCs w:val="0"/>
        </w:rPr>
        <w:t xml:space="preserve"> and missing CVE descriptions</w:t>
      </w:r>
      <w:r>
        <w:rPr>
          <w:rStyle w:val="Strong"/>
          <w:b w:val="0"/>
          <w:bCs w:val="0"/>
        </w:rPr>
        <w:t>.</w:t>
      </w:r>
      <w:r w:rsidR="004A6C41">
        <w:rPr>
          <w:rStyle w:val="Strong"/>
          <w:b w:val="0"/>
          <w:bCs w:val="0"/>
        </w:rPr>
        <w:t xml:space="preserve"> </w:t>
      </w:r>
      <w:r w:rsidR="007B0158">
        <w:rPr>
          <w:rStyle w:val="Strong"/>
          <w:b w:val="0"/>
          <w:bCs w:val="0"/>
        </w:rPr>
        <w:t>Certain companies can also choose to restrict the level of detail used to describe vulnerabilities for various reasons.</w:t>
      </w:r>
    </w:p>
    <w:p w14:paraId="36BD0356" w14:textId="4FF33BE7" w:rsidR="003C5B8E" w:rsidRPr="00262D40" w:rsidRDefault="00262D40" w:rsidP="003C5B8E">
      <w:pPr>
        <w:pStyle w:val="ListParagraph"/>
        <w:numPr>
          <w:ilvl w:val="0"/>
          <w:numId w:val="2"/>
        </w:numPr>
        <w:rPr>
          <w:rStyle w:val="Strong"/>
          <w:b w:val="0"/>
          <w:bCs w:val="0"/>
        </w:rPr>
      </w:pPr>
      <w:r>
        <w:rPr>
          <w:rStyle w:val="Strong"/>
        </w:rPr>
        <w:t>Changes to the Methodology</w:t>
      </w:r>
    </w:p>
    <w:p w14:paraId="07A87100" w14:textId="3699A175" w:rsidR="00C25F43" w:rsidRDefault="00C25F43" w:rsidP="00E3457A">
      <w:pPr>
        <w:pStyle w:val="ListParagraph"/>
        <w:numPr>
          <w:ilvl w:val="1"/>
          <w:numId w:val="2"/>
        </w:numPr>
      </w:pPr>
      <w:r>
        <w:t>To use the past year of NVD data which will ultimately reduce the overall data set. (Has yet to be decided.)</w:t>
      </w:r>
    </w:p>
    <w:p w14:paraId="67814B42" w14:textId="42C87612" w:rsidR="00E3457A" w:rsidRPr="00E3457A" w:rsidRDefault="00681C95" w:rsidP="00E3457A">
      <w:pPr>
        <w:pStyle w:val="ListParagraph"/>
        <w:numPr>
          <w:ilvl w:val="1"/>
          <w:numId w:val="2"/>
        </w:numPr>
      </w:pPr>
      <w:r>
        <w:t>T</w:t>
      </w:r>
      <w:r w:rsidR="00E3457A" w:rsidRPr="00E3457A">
        <w:t>o present CVE records back to CNAs to improve or correct mappings</w:t>
      </w:r>
      <w:r>
        <w:t xml:space="preserve"> with the</w:t>
      </w:r>
      <w:r w:rsidRPr="00681C95">
        <w:t xml:space="preserve"> </w:t>
      </w:r>
      <w:r w:rsidRPr="00E3457A">
        <w:t>use of the internal keyword matcher and analysis scripts</w:t>
      </w:r>
      <w:r>
        <w:t>.</w:t>
      </w:r>
    </w:p>
    <w:p w14:paraId="67DEEC83" w14:textId="09A790AD" w:rsidR="00262D40" w:rsidRDefault="00E3457A" w:rsidP="00497F3E">
      <w:pPr>
        <w:pStyle w:val="ListParagraph"/>
        <w:numPr>
          <w:ilvl w:val="1"/>
          <w:numId w:val="2"/>
        </w:numPr>
      </w:pPr>
      <w:r w:rsidRPr="00E3457A">
        <w:t xml:space="preserve">CNAs </w:t>
      </w:r>
      <w:r w:rsidR="00497F3E">
        <w:t>give</w:t>
      </w:r>
      <w:r w:rsidRPr="00E3457A">
        <w:t xml:space="preserve"> more insight into their products to provide the best mappings available.</w:t>
      </w:r>
    </w:p>
    <w:p w14:paraId="6D629617" w14:textId="4CCAA194" w:rsidR="00497F3E" w:rsidRPr="002E6717" w:rsidRDefault="00497F3E" w:rsidP="00497F3E">
      <w:pPr>
        <w:pStyle w:val="ListParagraph"/>
        <w:numPr>
          <w:ilvl w:val="0"/>
          <w:numId w:val="2"/>
        </w:numPr>
      </w:pPr>
      <w:r>
        <w:rPr>
          <w:b/>
          <w:bCs/>
        </w:rPr>
        <w:t xml:space="preserve">How to Present </w:t>
      </w:r>
      <w:r w:rsidR="002E6717">
        <w:rPr>
          <w:b/>
          <w:bCs/>
        </w:rPr>
        <w:t>Remapping Data</w:t>
      </w:r>
      <w:r w:rsidR="002E6717">
        <w:rPr>
          <w:b/>
          <w:bCs/>
        </w:rPr>
        <w:tab/>
      </w:r>
    </w:p>
    <w:p w14:paraId="2DB77627" w14:textId="3FD832F8" w:rsidR="002E6717" w:rsidRDefault="002E6717" w:rsidP="002E6717">
      <w:pPr>
        <w:pStyle w:val="ListParagraph"/>
        <w:numPr>
          <w:ilvl w:val="1"/>
          <w:numId w:val="2"/>
        </w:numPr>
      </w:pPr>
      <w:r>
        <w:t>How do we present this remapping data back to the CNAs?</w:t>
      </w:r>
    </w:p>
    <w:p w14:paraId="7171BE48" w14:textId="230ED7F5" w:rsidR="002E6717" w:rsidRDefault="004F02B4" w:rsidP="002E6717">
      <w:pPr>
        <w:pStyle w:val="ListParagraph"/>
        <w:numPr>
          <w:ilvl w:val="2"/>
          <w:numId w:val="2"/>
        </w:numPr>
      </w:pPr>
      <w:r>
        <w:t>Option 1. Use the text file format.</w:t>
      </w:r>
    </w:p>
    <w:p w14:paraId="3B900F9F" w14:textId="703106BE" w:rsidR="00A7399C" w:rsidRDefault="00A7399C" w:rsidP="00A7399C">
      <w:pPr>
        <w:pStyle w:val="ListParagraph"/>
        <w:numPr>
          <w:ilvl w:val="3"/>
          <w:numId w:val="2"/>
        </w:numPr>
      </w:pPr>
      <w:r>
        <w:t>Not sure how digestible this is. It currently works internally</w:t>
      </w:r>
      <w:r w:rsidR="00A40006">
        <w:t>.</w:t>
      </w:r>
    </w:p>
    <w:p w14:paraId="5C3A5452" w14:textId="38FD03B5" w:rsidR="004F02B4" w:rsidRDefault="004F02B4" w:rsidP="002E6717">
      <w:pPr>
        <w:pStyle w:val="ListParagraph"/>
        <w:numPr>
          <w:ilvl w:val="2"/>
          <w:numId w:val="2"/>
        </w:numPr>
      </w:pPr>
      <w:r>
        <w:t>Option 2. Use an excel file with one CVE per row that can be filled out by a CNA.</w:t>
      </w:r>
    </w:p>
    <w:p w14:paraId="0278F47C" w14:textId="17957BB5" w:rsidR="008F1A4A" w:rsidRDefault="008F1A4A" w:rsidP="008F1A4A">
      <w:pPr>
        <w:pStyle w:val="ListParagraph"/>
        <w:numPr>
          <w:ilvl w:val="3"/>
          <w:numId w:val="2"/>
        </w:numPr>
      </w:pPr>
      <w:r>
        <w:t>CVEs with multiple weaknesses would have multiple rows shown.</w:t>
      </w:r>
    </w:p>
    <w:p w14:paraId="30245F89" w14:textId="0D6BAED5" w:rsidR="00E16B27" w:rsidRPr="00C44A28" w:rsidRDefault="00C44A28" w:rsidP="004A3DD3">
      <w:pPr>
        <w:pStyle w:val="ListParagraph"/>
        <w:numPr>
          <w:ilvl w:val="0"/>
          <w:numId w:val="2"/>
        </w:numPr>
        <w:rPr>
          <w:rStyle w:val="Strong"/>
          <w:b w:val="0"/>
          <w:bCs w:val="0"/>
        </w:rPr>
      </w:pPr>
      <w:r>
        <w:rPr>
          <w:rStyle w:val="Strong"/>
        </w:rPr>
        <w:lastRenderedPageBreak/>
        <w:t>2024 CWE Top 25 – Considerations</w:t>
      </w:r>
    </w:p>
    <w:p w14:paraId="50BCEF17" w14:textId="1CB66863" w:rsidR="00C44A28" w:rsidRDefault="00E61185" w:rsidP="00C44A28">
      <w:pPr>
        <w:pStyle w:val="ListParagraph"/>
        <w:numPr>
          <w:ilvl w:val="1"/>
          <w:numId w:val="2"/>
        </w:numPr>
        <w:rPr>
          <w:rStyle w:val="Strong"/>
          <w:b w:val="0"/>
          <w:bCs w:val="0"/>
        </w:rPr>
      </w:pPr>
      <w:r>
        <w:rPr>
          <w:rStyle w:val="Strong"/>
          <w:b w:val="0"/>
          <w:bCs w:val="0"/>
        </w:rPr>
        <w:t>Will CNAs have the capacity and willingness to help with mapping analysis?</w:t>
      </w:r>
    </w:p>
    <w:p w14:paraId="5B6DEB73" w14:textId="76339E46" w:rsidR="00E61185" w:rsidRDefault="00E61185" w:rsidP="00C44A28">
      <w:pPr>
        <w:pStyle w:val="ListParagraph"/>
        <w:numPr>
          <w:ilvl w:val="1"/>
          <w:numId w:val="2"/>
        </w:numPr>
        <w:rPr>
          <w:rStyle w:val="Strong"/>
          <w:b w:val="0"/>
          <w:bCs w:val="0"/>
        </w:rPr>
      </w:pPr>
      <w:r>
        <w:rPr>
          <w:rStyle w:val="Strong"/>
          <w:b w:val="0"/>
          <w:bCs w:val="0"/>
        </w:rPr>
        <w:t>How to ensure overall mapping accuracy/quality?</w:t>
      </w:r>
    </w:p>
    <w:p w14:paraId="65A945FD" w14:textId="020FD6C0" w:rsidR="009072F8" w:rsidRDefault="009072F8" w:rsidP="009072F8">
      <w:pPr>
        <w:pStyle w:val="ListParagraph"/>
        <w:numPr>
          <w:ilvl w:val="2"/>
          <w:numId w:val="2"/>
        </w:numPr>
        <w:rPr>
          <w:rStyle w:val="Strong"/>
          <w:b w:val="0"/>
          <w:bCs w:val="0"/>
        </w:rPr>
      </w:pPr>
      <w:r>
        <w:rPr>
          <w:rStyle w:val="Strong"/>
          <w:b w:val="0"/>
          <w:bCs w:val="0"/>
        </w:rPr>
        <w:t xml:space="preserve">There’s a </w:t>
      </w:r>
      <w:r w:rsidR="00B7055A">
        <w:rPr>
          <w:rStyle w:val="Strong"/>
          <w:b w:val="0"/>
          <w:bCs w:val="0"/>
        </w:rPr>
        <w:t xml:space="preserve">heavy </w:t>
      </w:r>
      <w:r>
        <w:rPr>
          <w:rStyle w:val="Strong"/>
          <w:b w:val="0"/>
          <w:bCs w:val="0"/>
        </w:rPr>
        <w:t xml:space="preserve">reliance </w:t>
      </w:r>
      <w:r w:rsidR="00B7055A">
        <w:rPr>
          <w:rStyle w:val="Strong"/>
          <w:b w:val="0"/>
          <w:bCs w:val="0"/>
        </w:rPr>
        <w:t>on CNAs being accurate in their analysis.</w:t>
      </w:r>
    </w:p>
    <w:p w14:paraId="0A174126" w14:textId="7EA4B713" w:rsidR="00303FBB" w:rsidRDefault="00303FBB" w:rsidP="00303FBB">
      <w:pPr>
        <w:pStyle w:val="ListParagraph"/>
        <w:numPr>
          <w:ilvl w:val="2"/>
          <w:numId w:val="2"/>
        </w:numPr>
        <w:rPr>
          <w:rStyle w:val="Strong"/>
          <w:b w:val="0"/>
          <w:bCs w:val="0"/>
        </w:rPr>
      </w:pPr>
      <w:r>
        <w:rPr>
          <w:rStyle w:val="Strong"/>
          <w:b w:val="0"/>
          <w:bCs w:val="0"/>
        </w:rPr>
        <w:t>I.e.: handling conflic</w:t>
      </w:r>
      <w:r w:rsidR="00364F67">
        <w:rPr>
          <w:rStyle w:val="Strong"/>
          <w:b w:val="0"/>
          <w:bCs w:val="0"/>
        </w:rPr>
        <w:t>ting/problematic mappings</w:t>
      </w:r>
    </w:p>
    <w:p w14:paraId="5E74562C" w14:textId="69F00E40" w:rsidR="00364F67" w:rsidRDefault="00364F67" w:rsidP="00303FBB">
      <w:pPr>
        <w:pStyle w:val="ListParagraph"/>
        <w:numPr>
          <w:ilvl w:val="2"/>
          <w:numId w:val="2"/>
        </w:numPr>
        <w:rPr>
          <w:rStyle w:val="Strong"/>
          <w:b w:val="0"/>
          <w:bCs w:val="0"/>
        </w:rPr>
      </w:pPr>
      <w:r>
        <w:rPr>
          <w:rStyle w:val="Strong"/>
          <w:b w:val="0"/>
          <w:bCs w:val="0"/>
        </w:rPr>
        <w:t>Aiming for base-level weaknesses</w:t>
      </w:r>
    </w:p>
    <w:p w14:paraId="39C7C26D" w14:textId="6E2CB30D" w:rsidR="00E61185" w:rsidRDefault="00E61185" w:rsidP="00C44A28">
      <w:pPr>
        <w:pStyle w:val="ListParagraph"/>
        <w:numPr>
          <w:ilvl w:val="1"/>
          <w:numId w:val="2"/>
        </w:numPr>
        <w:rPr>
          <w:rStyle w:val="Strong"/>
          <w:b w:val="0"/>
          <w:bCs w:val="0"/>
        </w:rPr>
      </w:pPr>
      <w:r>
        <w:rPr>
          <w:rStyle w:val="Strong"/>
          <w:b w:val="0"/>
          <w:bCs w:val="0"/>
        </w:rPr>
        <w:t>Potential for 2024 list to be considerably different than previous, depending on community participation.</w:t>
      </w:r>
    </w:p>
    <w:p w14:paraId="5EBF966C" w14:textId="04B13412" w:rsidR="000676D7" w:rsidDel="005E6763" w:rsidRDefault="005E6763" w:rsidP="00C44A28">
      <w:pPr>
        <w:pStyle w:val="ListParagraph"/>
        <w:numPr>
          <w:ilvl w:val="1"/>
          <w:numId w:val="2"/>
        </w:numPr>
        <w:rPr>
          <w:del w:id="11" w:author="Dave Morse" w:date="2024-08-02T11:37:00Z" w16du:dateUtc="2024-08-02T18:37:00Z"/>
          <w:rStyle w:val="Strong"/>
          <w:b w:val="0"/>
          <w:bCs w:val="0"/>
        </w:rPr>
      </w:pPr>
      <w:ins w:id="12" w:author="Dave Morse" w:date="2024-08-02T11:37:00Z" w16du:dateUtc="2024-08-02T18:37:00Z">
        <w:r w:rsidRPr="005E6763">
          <w:rPr>
            <w:rStyle w:val="Strong"/>
            <w:b w:val="0"/>
            <w:bCs w:val="0"/>
          </w:rPr>
          <w:t>Having used the same methodology over the last 5/6 years, changes in the list are mostly accounted for in the data.  Because the methodology will be different this year, any changes in the list will have to also take into account the differences in the methodology and could lead to difficulties drawing comparisons to previous years.</w:t>
        </w:r>
      </w:ins>
      <w:del w:id="13" w:author="Dave Morse" w:date="2024-08-02T11:37:00Z" w16du:dateUtc="2024-08-02T18:37:00Z">
        <w:r w:rsidR="002D70B6" w:rsidDel="005E6763">
          <w:rPr>
            <w:rStyle w:val="Strong"/>
            <w:b w:val="0"/>
            <w:bCs w:val="0"/>
          </w:rPr>
          <w:delText xml:space="preserve">Having the same methodology </w:delText>
        </w:r>
        <w:r w:rsidR="000676D7" w:rsidDel="005E6763">
          <w:rPr>
            <w:rStyle w:val="Strong"/>
            <w:b w:val="0"/>
            <w:bCs w:val="0"/>
          </w:rPr>
          <w:delText>over 5/6 years doesn’t show a large or accurate shift.</w:delText>
        </w:r>
        <w:r w:rsidR="00E07168" w:rsidDel="005E6763">
          <w:rPr>
            <w:rStyle w:val="Strong"/>
            <w:b w:val="0"/>
            <w:bCs w:val="0"/>
          </w:rPr>
          <w:delText xml:space="preserve"> </w:delText>
        </w:r>
        <w:r w:rsidR="00E07168" w:rsidRPr="00E07168" w:rsidDel="005E6763">
          <w:rPr>
            <w:rStyle w:val="Strong"/>
            <w:b w:val="0"/>
            <w:bCs w:val="0"/>
          </w:rPr>
          <w:delText>This is large shift could create difficulties comparing this list to previous lists.</w:delText>
        </w:r>
      </w:del>
    </w:p>
    <w:p w14:paraId="15BF284A" w14:textId="77777777" w:rsidR="005E6763" w:rsidRPr="00E07168" w:rsidRDefault="005E6763" w:rsidP="005E6763">
      <w:pPr>
        <w:pStyle w:val="ListParagraph"/>
        <w:numPr>
          <w:ilvl w:val="2"/>
          <w:numId w:val="2"/>
        </w:numPr>
        <w:rPr>
          <w:ins w:id="14" w:author="Dave Morse" w:date="2024-08-02T11:37:00Z" w16du:dateUtc="2024-08-02T18:37:00Z"/>
          <w:rStyle w:val="Strong"/>
          <w:b w:val="0"/>
          <w:bCs w:val="0"/>
        </w:rPr>
      </w:pPr>
    </w:p>
    <w:p w14:paraId="346B262A" w14:textId="700CF447" w:rsidR="00E61185" w:rsidRDefault="00E61185" w:rsidP="00C44A28">
      <w:pPr>
        <w:pStyle w:val="ListParagraph"/>
        <w:numPr>
          <w:ilvl w:val="1"/>
          <w:numId w:val="2"/>
        </w:numPr>
        <w:rPr>
          <w:rStyle w:val="Strong"/>
          <w:b w:val="0"/>
          <w:bCs w:val="0"/>
        </w:rPr>
      </w:pPr>
      <w:r>
        <w:rPr>
          <w:rStyle w:val="Strong"/>
          <w:b w:val="0"/>
          <w:bCs w:val="0"/>
        </w:rPr>
        <w:t>Po</w:t>
      </w:r>
      <w:r w:rsidR="00303FBB">
        <w:rPr>
          <w:rStyle w:val="Strong"/>
          <w:b w:val="0"/>
          <w:bCs w:val="0"/>
        </w:rPr>
        <w:t>ssibilities of sharing mapping changes publicly for education and propagating lessons learned.</w:t>
      </w:r>
    </w:p>
    <w:p w14:paraId="13610B06" w14:textId="0A3B4CD3" w:rsidR="00721DF2" w:rsidRPr="00F30371" w:rsidRDefault="00F30371" w:rsidP="00721DF2">
      <w:pPr>
        <w:pStyle w:val="ListParagraph"/>
        <w:numPr>
          <w:ilvl w:val="0"/>
          <w:numId w:val="2"/>
        </w:numPr>
        <w:rPr>
          <w:rStyle w:val="Strong"/>
          <w:b w:val="0"/>
          <w:bCs w:val="0"/>
        </w:rPr>
      </w:pPr>
      <w:r>
        <w:rPr>
          <w:rStyle w:val="Strong"/>
        </w:rPr>
        <w:t>Mapping Notes – New Flow Diagram</w:t>
      </w:r>
    </w:p>
    <w:p w14:paraId="1443FFAB" w14:textId="4DF3E492" w:rsidR="00F30371" w:rsidRDefault="00F30371" w:rsidP="00F30371">
      <w:pPr>
        <w:pStyle w:val="ListParagraph"/>
        <w:numPr>
          <w:ilvl w:val="1"/>
          <w:numId w:val="2"/>
        </w:numPr>
        <w:rPr>
          <w:rStyle w:val="Strong"/>
          <w:b w:val="0"/>
          <w:bCs w:val="0"/>
        </w:rPr>
      </w:pPr>
      <w:r>
        <w:rPr>
          <w:rStyle w:val="Strong"/>
          <w:b w:val="0"/>
          <w:bCs w:val="0"/>
        </w:rPr>
        <w:t>New in CWE 4.15 – Image for CWE-1420: Exposure of Sensitive Information during Transient Execution</w:t>
      </w:r>
    </w:p>
    <w:p w14:paraId="7EAD1A3C" w14:textId="5FC31B28" w:rsidR="00F30371" w:rsidRDefault="00730054" w:rsidP="00F30371">
      <w:pPr>
        <w:pStyle w:val="ListParagraph"/>
        <w:numPr>
          <w:ilvl w:val="2"/>
          <w:numId w:val="2"/>
        </w:numPr>
        <w:rPr>
          <w:rStyle w:val="Strong"/>
          <w:b w:val="0"/>
          <w:bCs w:val="0"/>
        </w:rPr>
      </w:pPr>
      <w:r>
        <w:rPr>
          <w:rStyle w:val="Strong"/>
          <w:b w:val="0"/>
          <w:bCs w:val="0"/>
        </w:rPr>
        <w:t xml:space="preserve">To help with weakness related transient execution; helps them determine which </w:t>
      </w:r>
      <w:r w:rsidR="007603DC">
        <w:rPr>
          <w:rStyle w:val="Strong"/>
          <w:b w:val="0"/>
          <w:bCs w:val="0"/>
        </w:rPr>
        <w:t>one to use.</w:t>
      </w:r>
    </w:p>
    <w:p w14:paraId="21728786" w14:textId="0F487BF3" w:rsidR="007603DC" w:rsidRDefault="007603DC" w:rsidP="00F30371">
      <w:pPr>
        <w:pStyle w:val="ListParagraph"/>
        <w:numPr>
          <w:ilvl w:val="2"/>
          <w:numId w:val="2"/>
        </w:numPr>
        <w:rPr>
          <w:rStyle w:val="Strong"/>
          <w:b w:val="0"/>
          <w:bCs w:val="0"/>
        </w:rPr>
      </w:pPr>
      <w:r>
        <w:rPr>
          <w:rStyle w:val="Strong"/>
          <w:b w:val="0"/>
          <w:bCs w:val="0"/>
        </w:rPr>
        <w:t>Useful to include in the mapping notes to help people with transient execution.</w:t>
      </w:r>
    </w:p>
    <w:p w14:paraId="78C7D72D" w14:textId="020709AA" w:rsidR="00DD4ACC" w:rsidRPr="00593F4F" w:rsidRDefault="00593F4F" w:rsidP="00DD4ACC">
      <w:pPr>
        <w:pStyle w:val="ListParagraph"/>
        <w:numPr>
          <w:ilvl w:val="0"/>
          <w:numId w:val="2"/>
        </w:numPr>
        <w:rPr>
          <w:rStyle w:val="Strong"/>
          <w:b w:val="0"/>
          <w:bCs w:val="0"/>
        </w:rPr>
      </w:pPr>
      <w:r>
        <w:rPr>
          <w:rStyle w:val="Strong"/>
        </w:rPr>
        <w:t>Other CWEs to Consider in the Future</w:t>
      </w:r>
    </w:p>
    <w:p w14:paraId="22713D9D" w14:textId="01CA4EEA" w:rsidR="00593F4F" w:rsidRPr="00593F4F" w:rsidRDefault="00593F4F" w:rsidP="00593F4F">
      <w:pPr>
        <w:pStyle w:val="ListParagraph"/>
        <w:numPr>
          <w:ilvl w:val="1"/>
          <w:numId w:val="2"/>
        </w:numPr>
        <w:rPr>
          <w:rStyle w:val="Strong"/>
          <w:b w:val="0"/>
          <w:bCs w:val="0"/>
        </w:rPr>
      </w:pPr>
      <w:r>
        <w:rPr>
          <w:rStyle w:val="Strong"/>
        </w:rPr>
        <w:t>CWE-77: Command Injection</w:t>
      </w:r>
    </w:p>
    <w:p w14:paraId="09240B89" w14:textId="584CB515" w:rsidR="00593F4F" w:rsidRDefault="00593F4F" w:rsidP="00593F4F">
      <w:pPr>
        <w:pStyle w:val="ListParagraph"/>
        <w:numPr>
          <w:ilvl w:val="2"/>
          <w:numId w:val="2"/>
        </w:numPr>
        <w:rPr>
          <w:rStyle w:val="Strong"/>
          <w:b w:val="0"/>
          <w:bCs w:val="0"/>
        </w:rPr>
      </w:pPr>
      <w:r>
        <w:rPr>
          <w:rStyle w:val="Strong"/>
          <w:b w:val="0"/>
          <w:bCs w:val="0"/>
        </w:rPr>
        <w:t>Will likely be a candidate for a diagram</w:t>
      </w:r>
      <w:r w:rsidR="00033F33">
        <w:rPr>
          <w:rStyle w:val="Strong"/>
          <w:b w:val="0"/>
          <w:bCs w:val="0"/>
        </w:rPr>
        <w:t>.</w:t>
      </w:r>
    </w:p>
    <w:p w14:paraId="50BD6C1A" w14:textId="5CE5C83A" w:rsidR="00033F33" w:rsidRDefault="0068494A" w:rsidP="0068494A">
      <w:pPr>
        <w:pStyle w:val="ListParagraph"/>
        <w:numPr>
          <w:ilvl w:val="2"/>
          <w:numId w:val="2"/>
        </w:numPr>
        <w:rPr>
          <w:rStyle w:val="Strong"/>
          <w:b w:val="0"/>
          <w:bCs w:val="0"/>
        </w:rPr>
      </w:pPr>
      <w:r>
        <w:rPr>
          <w:rStyle w:val="Strong"/>
          <w:b w:val="0"/>
          <w:bCs w:val="0"/>
        </w:rPr>
        <w:t>Most useful at the base or class level to identify the correct child to map</w:t>
      </w:r>
      <w:r w:rsidR="00B91C69">
        <w:rPr>
          <w:rStyle w:val="Strong"/>
          <w:b w:val="0"/>
          <w:bCs w:val="0"/>
        </w:rPr>
        <w:t xml:space="preserve"> </w:t>
      </w:r>
      <w:r w:rsidR="00DE6187">
        <w:rPr>
          <w:rStyle w:val="Strong"/>
          <w:b w:val="0"/>
          <w:bCs w:val="0"/>
        </w:rPr>
        <w:t>from</w:t>
      </w:r>
      <w:r w:rsidR="00B91C69">
        <w:rPr>
          <w:rStyle w:val="Strong"/>
          <w:b w:val="0"/>
          <w:bCs w:val="0"/>
        </w:rPr>
        <w:t xml:space="preserve"> a higher level. </w:t>
      </w:r>
    </w:p>
    <w:p w14:paraId="7A0EE6C9" w14:textId="0FDC397D" w:rsidR="0068494A" w:rsidRDefault="0068494A" w:rsidP="0068494A">
      <w:pPr>
        <w:pStyle w:val="ListParagraph"/>
        <w:numPr>
          <w:ilvl w:val="1"/>
          <w:numId w:val="2"/>
        </w:numPr>
        <w:rPr>
          <w:rStyle w:val="Strong"/>
          <w:b w:val="0"/>
          <w:bCs w:val="0"/>
        </w:rPr>
      </w:pPr>
      <w:r>
        <w:rPr>
          <w:rStyle w:val="Strong"/>
          <w:b w:val="0"/>
          <w:bCs w:val="0"/>
        </w:rPr>
        <w:t>What CWEs do the group struggle with creating specific mappings?</w:t>
      </w:r>
    </w:p>
    <w:p w14:paraId="333E925E" w14:textId="67B50B48" w:rsidR="0068494A" w:rsidRPr="005C716A" w:rsidRDefault="005C716A" w:rsidP="0068494A">
      <w:pPr>
        <w:pStyle w:val="ListParagraph"/>
        <w:numPr>
          <w:ilvl w:val="1"/>
          <w:numId w:val="2"/>
        </w:numPr>
        <w:rPr>
          <w:rStyle w:val="Strong"/>
          <w:b w:val="0"/>
          <w:bCs w:val="0"/>
        </w:rPr>
      </w:pPr>
      <w:r>
        <w:rPr>
          <w:rStyle w:val="Strong"/>
        </w:rPr>
        <w:t>Other Ideas</w:t>
      </w:r>
    </w:p>
    <w:p w14:paraId="430BA21B" w14:textId="6EAE6A58" w:rsidR="005C716A" w:rsidRDefault="005C716A" w:rsidP="005C716A">
      <w:pPr>
        <w:pStyle w:val="ListParagraph"/>
        <w:numPr>
          <w:ilvl w:val="2"/>
          <w:numId w:val="2"/>
        </w:numPr>
        <w:rPr>
          <w:rStyle w:val="Strong"/>
          <w:b w:val="0"/>
          <w:bCs w:val="0"/>
        </w:rPr>
      </w:pPr>
      <w:r>
        <w:rPr>
          <w:rStyle w:val="Strong"/>
          <w:b w:val="0"/>
          <w:bCs w:val="0"/>
        </w:rPr>
        <w:t>CWE-119: Improper Restriction of Operations within the Bounds of a Memory Buffer</w:t>
      </w:r>
    </w:p>
    <w:p w14:paraId="139485A7" w14:textId="14A65FD4" w:rsidR="005C716A" w:rsidRDefault="005C716A" w:rsidP="005C716A">
      <w:pPr>
        <w:pStyle w:val="ListParagraph"/>
        <w:numPr>
          <w:ilvl w:val="2"/>
          <w:numId w:val="2"/>
        </w:numPr>
        <w:rPr>
          <w:rStyle w:val="Strong"/>
          <w:b w:val="0"/>
          <w:bCs w:val="0"/>
        </w:rPr>
      </w:pPr>
      <w:r>
        <w:rPr>
          <w:rStyle w:val="Strong"/>
          <w:b w:val="0"/>
          <w:bCs w:val="0"/>
        </w:rPr>
        <w:t>CWE-284: Improper Access Control</w:t>
      </w:r>
    </w:p>
    <w:p w14:paraId="2247398A" w14:textId="50824AB7" w:rsidR="0051376B" w:rsidRPr="004F7A09" w:rsidRDefault="0051376B" w:rsidP="0051376B">
      <w:pPr>
        <w:pStyle w:val="ListParagraph"/>
        <w:numPr>
          <w:ilvl w:val="0"/>
          <w:numId w:val="2"/>
        </w:numPr>
        <w:rPr>
          <w:rStyle w:val="Strong"/>
          <w:b w:val="0"/>
          <w:bCs w:val="0"/>
        </w:rPr>
      </w:pPr>
      <w:r>
        <w:rPr>
          <w:rStyle w:val="Strong"/>
        </w:rPr>
        <w:t>Chris Madden</w:t>
      </w:r>
      <w:r w:rsidR="004F7A09">
        <w:rPr>
          <w:rStyle w:val="Strong"/>
        </w:rPr>
        <w:t xml:space="preserve"> Presentation</w:t>
      </w:r>
    </w:p>
    <w:p w14:paraId="50BADA32" w14:textId="5A73DA76" w:rsidR="008C3D2D" w:rsidRDefault="0020635E" w:rsidP="0041039E">
      <w:pPr>
        <w:pStyle w:val="ListParagraph"/>
        <w:numPr>
          <w:ilvl w:val="1"/>
          <w:numId w:val="2"/>
        </w:numPr>
        <w:rPr>
          <w:rStyle w:val="Strong"/>
          <w:b w:val="0"/>
          <w:bCs w:val="0"/>
        </w:rPr>
      </w:pPr>
      <w:r>
        <w:rPr>
          <w:rStyle w:val="Strong"/>
          <w:b w:val="0"/>
          <w:bCs w:val="0"/>
        </w:rPr>
        <w:t>Spoke on l</w:t>
      </w:r>
      <w:r w:rsidR="004F7A09">
        <w:rPr>
          <w:rStyle w:val="Strong"/>
          <w:b w:val="0"/>
          <w:bCs w:val="0"/>
        </w:rPr>
        <w:t>everaging AI to improve and to identify CWE for assignment to vulnerabilities.</w:t>
      </w:r>
      <w:r w:rsidR="00D310F4">
        <w:rPr>
          <w:rStyle w:val="Strong"/>
          <w:b w:val="0"/>
          <w:bCs w:val="0"/>
        </w:rPr>
        <w:t xml:space="preserve"> He presented two </w:t>
      </w:r>
      <w:r w:rsidR="00FD47CA">
        <w:rPr>
          <w:rStyle w:val="Strong"/>
          <w:b w:val="0"/>
          <w:bCs w:val="0"/>
        </w:rPr>
        <w:t xml:space="preserve">examples, simple and complex, to show how </w:t>
      </w:r>
      <w:r w:rsidR="0041039E">
        <w:rPr>
          <w:rStyle w:val="Strong"/>
          <w:b w:val="0"/>
          <w:bCs w:val="0"/>
        </w:rPr>
        <w:t>AI will provide suggestions and reference examples.</w:t>
      </w:r>
    </w:p>
    <w:p w14:paraId="47487B71" w14:textId="25C4F358" w:rsidR="00860CD5" w:rsidRDefault="00860CD5" w:rsidP="0041039E">
      <w:pPr>
        <w:pStyle w:val="ListParagraph"/>
        <w:numPr>
          <w:ilvl w:val="1"/>
          <w:numId w:val="2"/>
        </w:numPr>
        <w:rPr>
          <w:ins w:id="15" w:author="Dave Morse" w:date="2024-08-05T06:39:00Z" w16du:dateUtc="2024-08-05T13:39:00Z"/>
          <w:rStyle w:val="Strong"/>
          <w:b w:val="0"/>
          <w:bCs w:val="0"/>
        </w:rPr>
      </w:pPr>
      <w:r>
        <w:rPr>
          <w:rStyle w:val="Strong"/>
          <w:b w:val="0"/>
          <w:bCs w:val="0"/>
        </w:rPr>
        <w:t xml:space="preserve">Simple </w:t>
      </w:r>
      <w:r w:rsidR="00141056">
        <w:rPr>
          <w:rStyle w:val="Strong"/>
          <w:b w:val="0"/>
          <w:bCs w:val="0"/>
        </w:rPr>
        <w:t>refinements and confidence intervals can be made and updated as needed.</w:t>
      </w:r>
    </w:p>
    <w:p w14:paraId="1E832A05" w14:textId="2D42EECB" w:rsidR="005C0B26" w:rsidRDefault="005C0B26" w:rsidP="005C0B26">
      <w:pPr>
        <w:pStyle w:val="ListParagraph"/>
        <w:numPr>
          <w:ilvl w:val="1"/>
          <w:numId w:val="2"/>
        </w:numPr>
        <w:rPr>
          <w:ins w:id="16" w:author="Dave Morse" w:date="2024-08-05T06:40:00Z" w16du:dateUtc="2024-08-05T13:40:00Z"/>
          <w:rStyle w:val="Strong"/>
          <w:b w:val="0"/>
          <w:bCs w:val="0"/>
        </w:rPr>
      </w:pPr>
      <w:ins w:id="17" w:author="Dave Morse" w:date="2024-08-05T06:40:00Z" w16du:dateUtc="2024-08-05T13:40:00Z">
        <w:r>
          <w:rPr>
            <w:rStyle w:val="Strong"/>
            <w:b w:val="0"/>
            <w:bCs w:val="0"/>
          </w:rPr>
          <w:lastRenderedPageBreak/>
          <w:t>M</w:t>
        </w:r>
        <w:r w:rsidRPr="005C0B26">
          <w:rPr>
            <w:rStyle w:val="Strong"/>
            <w:b w:val="0"/>
            <w:bCs w:val="0"/>
          </w:rPr>
          <w:t xml:space="preserve">embers are encouraged to explore the resources presented: </w:t>
        </w:r>
      </w:ins>
    </w:p>
    <w:p w14:paraId="689377E1" w14:textId="38C5FCE2" w:rsidR="005C0B26" w:rsidRPr="005C0B26" w:rsidRDefault="005C0B26">
      <w:pPr>
        <w:pStyle w:val="ListParagraph"/>
        <w:numPr>
          <w:ilvl w:val="2"/>
          <w:numId w:val="2"/>
        </w:numPr>
        <w:rPr>
          <w:ins w:id="18" w:author="Dave Morse" w:date="2024-08-05T06:40:00Z" w16du:dateUtc="2024-08-05T13:40:00Z"/>
          <w:rStyle w:val="Strong"/>
          <w:b w:val="0"/>
          <w:bCs w:val="0"/>
        </w:rPr>
        <w:pPrChange w:id="19" w:author="Dave Morse" w:date="2024-08-05T06:40:00Z" w16du:dateUtc="2024-08-05T13:40:00Z">
          <w:pPr>
            <w:pStyle w:val="ListParagraph"/>
            <w:numPr>
              <w:ilvl w:val="1"/>
              <w:numId w:val="2"/>
            </w:numPr>
            <w:ind w:left="1440" w:hanging="360"/>
          </w:pPr>
        </w:pPrChange>
      </w:pPr>
      <w:ins w:id="20" w:author="Dave Morse" w:date="2024-08-05T06:40:00Z" w16du:dateUtc="2024-08-05T13:40:00Z">
        <w:r w:rsidRPr="005C0B26">
          <w:rPr>
            <w:rStyle w:val="Strong"/>
            <w:b w:val="0"/>
            <w:bCs w:val="0"/>
          </w:rPr>
          <w:t>https://cybersecai.github.io/Vulnrichment/Vulnrichment/</w:t>
        </w:r>
      </w:ins>
    </w:p>
    <w:p w14:paraId="068348E6" w14:textId="7C6AEDD8" w:rsidR="005C0B26" w:rsidRPr="0041039E" w:rsidRDefault="005C0B26">
      <w:pPr>
        <w:pStyle w:val="ListParagraph"/>
        <w:numPr>
          <w:ilvl w:val="2"/>
          <w:numId w:val="2"/>
        </w:numPr>
        <w:rPr>
          <w:rStyle w:val="Strong"/>
          <w:b w:val="0"/>
          <w:bCs w:val="0"/>
        </w:rPr>
        <w:pPrChange w:id="21" w:author="Dave Morse" w:date="2024-08-05T06:40:00Z" w16du:dateUtc="2024-08-05T13:40:00Z">
          <w:pPr>
            <w:pStyle w:val="ListParagraph"/>
            <w:numPr>
              <w:ilvl w:val="1"/>
              <w:numId w:val="2"/>
            </w:numPr>
            <w:ind w:left="1440" w:hanging="360"/>
          </w:pPr>
        </w:pPrChange>
      </w:pPr>
      <w:ins w:id="22" w:author="Dave Morse" w:date="2024-08-05T06:40:00Z" w16du:dateUtc="2024-08-05T13:40:00Z">
        <w:r w:rsidRPr="005C0B26">
          <w:rPr>
            <w:rStyle w:val="Strong"/>
            <w:b w:val="0"/>
            <w:bCs w:val="0"/>
          </w:rPr>
          <w:t>https://cybersecai.github.io/NotebookLM/NotebookLM_Cwe/</w:t>
        </w:r>
      </w:ins>
    </w:p>
    <w:p w14:paraId="5F512FCE" w14:textId="77777777" w:rsidR="00956DB0" w:rsidRPr="006D368E" w:rsidRDefault="00956DB0" w:rsidP="00956DB0">
      <w:pPr>
        <w:spacing w:after="0"/>
        <w:jc w:val="center"/>
        <w:rPr>
          <w:b/>
          <w:bCs/>
          <w:sz w:val="32"/>
          <w:szCs w:val="32"/>
        </w:rPr>
      </w:pPr>
    </w:p>
    <w:p w14:paraId="4DACCFEB" w14:textId="77777777" w:rsidR="00AD2163" w:rsidRDefault="00AD2163"/>
    <w:sectPr w:rsidR="00AD2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55286"/>
    <w:multiLevelType w:val="hybridMultilevel"/>
    <w:tmpl w:val="323E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E3926"/>
    <w:multiLevelType w:val="hybridMultilevel"/>
    <w:tmpl w:val="BF2CA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E32C5"/>
    <w:multiLevelType w:val="hybridMultilevel"/>
    <w:tmpl w:val="BFF6B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850275">
    <w:abstractNumId w:val="0"/>
  </w:num>
  <w:num w:numId="2" w16cid:durableId="462505775">
    <w:abstractNumId w:val="1"/>
  </w:num>
  <w:num w:numId="3" w16cid:durableId="195567477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e Morse">
    <w15:presenceInfo w15:providerId="AD" w15:userId="S::DMORSE@MITRE.ORG::c20fa686-8d79-4f19-adcd-1e893fa523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B0"/>
    <w:rsid w:val="00022CF1"/>
    <w:rsid w:val="00033F33"/>
    <w:rsid w:val="000676D7"/>
    <w:rsid w:val="00141056"/>
    <w:rsid w:val="00164C44"/>
    <w:rsid w:val="001E6194"/>
    <w:rsid w:val="0020635E"/>
    <w:rsid w:val="00211C46"/>
    <w:rsid w:val="00262D40"/>
    <w:rsid w:val="002A0792"/>
    <w:rsid w:val="002D70B6"/>
    <w:rsid w:val="002E6717"/>
    <w:rsid w:val="003016EE"/>
    <w:rsid w:val="00303FBB"/>
    <w:rsid w:val="00312CFD"/>
    <w:rsid w:val="00364F67"/>
    <w:rsid w:val="003C4441"/>
    <w:rsid w:val="003C5B8E"/>
    <w:rsid w:val="003D5F5C"/>
    <w:rsid w:val="0041039E"/>
    <w:rsid w:val="00497F3E"/>
    <w:rsid w:val="004A3DD3"/>
    <w:rsid w:val="004A6C41"/>
    <w:rsid w:val="004D6D65"/>
    <w:rsid w:val="004F02B4"/>
    <w:rsid w:val="004F7A09"/>
    <w:rsid w:val="0051376B"/>
    <w:rsid w:val="00593F4F"/>
    <w:rsid w:val="005C0B26"/>
    <w:rsid w:val="005C716A"/>
    <w:rsid w:val="005E4601"/>
    <w:rsid w:val="005E6763"/>
    <w:rsid w:val="00681C95"/>
    <w:rsid w:val="0068494A"/>
    <w:rsid w:val="00696FEE"/>
    <w:rsid w:val="006A0810"/>
    <w:rsid w:val="00721DF2"/>
    <w:rsid w:val="00730054"/>
    <w:rsid w:val="007603DC"/>
    <w:rsid w:val="007B0158"/>
    <w:rsid w:val="00860CD5"/>
    <w:rsid w:val="008856FD"/>
    <w:rsid w:val="008C3D2D"/>
    <w:rsid w:val="008D43A6"/>
    <w:rsid w:val="008D746F"/>
    <w:rsid w:val="008F1A4A"/>
    <w:rsid w:val="009072F8"/>
    <w:rsid w:val="00925C62"/>
    <w:rsid w:val="00956DB0"/>
    <w:rsid w:val="009E26F5"/>
    <w:rsid w:val="00A40006"/>
    <w:rsid w:val="00A65FA9"/>
    <w:rsid w:val="00A7399C"/>
    <w:rsid w:val="00A96D1F"/>
    <w:rsid w:val="00A97464"/>
    <w:rsid w:val="00AD2163"/>
    <w:rsid w:val="00AF4449"/>
    <w:rsid w:val="00B7055A"/>
    <w:rsid w:val="00B86192"/>
    <w:rsid w:val="00B91C69"/>
    <w:rsid w:val="00BB0806"/>
    <w:rsid w:val="00C25F43"/>
    <w:rsid w:val="00C44A28"/>
    <w:rsid w:val="00CE400A"/>
    <w:rsid w:val="00D310F4"/>
    <w:rsid w:val="00DD4ACC"/>
    <w:rsid w:val="00DE03D4"/>
    <w:rsid w:val="00DE6187"/>
    <w:rsid w:val="00E07168"/>
    <w:rsid w:val="00E15D36"/>
    <w:rsid w:val="00E16B27"/>
    <w:rsid w:val="00E3457A"/>
    <w:rsid w:val="00E61185"/>
    <w:rsid w:val="00EF616F"/>
    <w:rsid w:val="00F30371"/>
    <w:rsid w:val="00FD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8D11"/>
  <w15:chartTrackingRefBased/>
  <w15:docId w15:val="{AF6D3E56-47BF-40AC-BA87-AA691F47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DB0"/>
  </w:style>
  <w:style w:type="paragraph" w:styleId="Heading1">
    <w:name w:val="heading 1"/>
    <w:basedOn w:val="Normal"/>
    <w:next w:val="Normal"/>
    <w:link w:val="Heading1Char"/>
    <w:uiPriority w:val="9"/>
    <w:qFormat/>
    <w:rsid w:val="00956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DB0"/>
    <w:rPr>
      <w:rFonts w:eastAsiaTheme="majorEastAsia" w:cstheme="majorBidi"/>
      <w:color w:val="272727" w:themeColor="text1" w:themeTint="D8"/>
    </w:rPr>
  </w:style>
  <w:style w:type="paragraph" w:styleId="Title">
    <w:name w:val="Title"/>
    <w:basedOn w:val="Normal"/>
    <w:next w:val="Normal"/>
    <w:link w:val="TitleChar"/>
    <w:uiPriority w:val="10"/>
    <w:qFormat/>
    <w:rsid w:val="00956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DB0"/>
    <w:pPr>
      <w:spacing w:before="160"/>
      <w:jc w:val="center"/>
    </w:pPr>
    <w:rPr>
      <w:i/>
      <w:iCs/>
      <w:color w:val="404040" w:themeColor="text1" w:themeTint="BF"/>
    </w:rPr>
  </w:style>
  <w:style w:type="character" w:customStyle="1" w:styleId="QuoteChar">
    <w:name w:val="Quote Char"/>
    <w:basedOn w:val="DefaultParagraphFont"/>
    <w:link w:val="Quote"/>
    <w:uiPriority w:val="29"/>
    <w:rsid w:val="00956DB0"/>
    <w:rPr>
      <w:i/>
      <w:iCs/>
      <w:color w:val="404040" w:themeColor="text1" w:themeTint="BF"/>
    </w:rPr>
  </w:style>
  <w:style w:type="paragraph" w:styleId="ListParagraph">
    <w:name w:val="List Paragraph"/>
    <w:basedOn w:val="Normal"/>
    <w:uiPriority w:val="34"/>
    <w:qFormat/>
    <w:rsid w:val="00956DB0"/>
    <w:pPr>
      <w:ind w:left="720"/>
      <w:contextualSpacing/>
    </w:pPr>
  </w:style>
  <w:style w:type="character" w:styleId="IntenseEmphasis">
    <w:name w:val="Intense Emphasis"/>
    <w:basedOn w:val="DefaultParagraphFont"/>
    <w:uiPriority w:val="21"/>
    <w:qFormat/>
    <w:rsid w:val="00956DB0"/>
    <w:rPr>
      <w:i/>
      <w:iCs/>
      <w:color w:val="0F4761" w:themeColor="accent1" w:themeShade="BF"/>
    </w:rPr>
  </w:style>
  <w:style w:type="paragraph" w:styleId="IntenseQuote">
    <w:name w:val="Intense Quote"/>
    <w:basedOn w:val="Normal"/>
    <w:next w:val="Normal"/>
    <w:link w:val="IntenseQuoteChar"/>
    <w:uiPriority w:val="30"/>
    <w:qFormat/>
    <w:rsid w:val="00956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DB0"/>
    <w:rPr>
      <w:i/>
      <w:iCs/>
      <w:color w:val="0F4761" w:themeColor="accent1" w:themeShade="BF"/>
    </w:rPr>
  </w:style>
  <w:style w:type="character" w:styleId="IntenseReference">
    <w:name w:val="Intense Reference"/>
    <w:basedOn w:val="DefaultParagraphFont"/>
    <w:uiPriority w:val="32"/>
    <w:qFormat/>
    <w:rsid w:val="00956DB0"/>
    <w:rPr>
      <w:b/>
      <w:bCs/>
      <w:smallCaps/>
      <w:color w:val="0F4761" w:themeColor="accent1" w:themeShade="BF"/>
      <w:spacing w:val="5"/>
    </w:rPr>
  </w:style>
  <w:style w:type="character" w:styleId="Strong">
    <w:name w:val="Strong"/>
    <w:basedOn w:val="DefaultParagraphFont"/>
    <w:uiPriority w:val="22"/>
    <w:qFormat/>
    <w:rsid w:val="00956DB0"/>
    <w:rPr>
      <w:b/>
      <w:bCs/>
    </w:rPr>
  </w:style>
  <w:style w:type="character" w:styleId="Hyperlink">
    <w:name w:val="Hyperlink"/>
    <w:basedOn w:val="DefaultParagraphFont"/>
    <w:uiPriority w:val="99"/>
    <w:unhideWhenUsed/>
    <w:rsid w:val="00956DB0"/>
    <w:rPr>
      <w:color w:val="467886" w:themeColor="hyperlink"/>
      <w:u w:val="single"/>
    </w:rPr>
  </w:style>
  <w:style w:type="paragraph" w:styleId="Revision">
    <w:name w:val="Revision"/>
    <w:hidden/>
    <w:uiPriority w:val="99"/>
    <w:semiHidden/>
    <w:rsid w:val="005E6763"/>
    <w:pPr>
      <w:spacing w:after="0" w:line="240" w:lineRule="auto"/>
    </w:pPr>
  </w:style>
  <w:style w:type="character" w:styleId="CommentReference">
    <w:name w:val="annotation reference"/>
    <w:basedOn w:val="DefaultParagraphFont"/>
    <w:uiPriority w:val="99"/>
    <w:semiHidden/>
    <w:unhideWhenUsed/>
    <w:rsid w:val="005E6763"/>
    <w:rPr>
      <w:sz w:val="16"/>
      <w:szCs w:val="16"/>
    </w:rPr>
  </w:style>
  <w:style w:type="paragraph" w:styleId="CommentText">
    <w:name w:val="annotation text"/>
    <w:basedOn w:val="Normal"/>
    <w:link w:val="CommentTextChar"/>
    <w:uiPriority w:val="99"/>
    <w:semiHidden/>
    <w:unhideWhenUsed/>
    <w:rsid w:val="005E6763"/>
    <w:pPr>
      <w:spacing w:line="240" w:lineRule="auto"/>
    </w:pPr>
    <w:rPr>
      <w:sz w:val="20"/>
      <w:szCs w:val="20"/>
    </w:rPr>
  </w:style>
  <w:style w:type="character" w:customStyle="1" w:styleId="CommentTextChar">
    <w:name w:val="Comment Text Char"/>
    <w:basedOn w:val="DefaultParagraphFont"/>
    <w:link w:val="CommentText"/>
    <w:uiPriority w:val="99"/>
    <w:semiHidden/>
    <w:rsid w:val="005E6763"/>
    <w:rPr>
      <w:sz w:val="20"/>
      <w:szCs w:val="20"/>
    </w:rPr>
  </w:style>
  <w:style w:type="paragraph" w:styleId="CommentSubject">
    <w:name w:val="annotation subject"/>
    <w:basedOn w:val="CommentText"/>
    <w:next w:val="CommentText"/>
    <w:link w:val="CommentSubjectChar"/>
    <w:uiPriority w:val="99"/>
    <w:semiHidden/>
    <w:unhideWhenUsed/>
    <w:rsid w:val="005E6763"/>
    <w:rPr>
      <w:b/>
      <w:bCs/>
    </w:rPr>
  </w:style>
  <w:style w:type="character" w:customStyle="1" w:styleId="CommentSubjectChar">
    <w:name w:val="Comment Subject Char"/>
    <w:basedOn w:val="CommentTextChar"/>
    <w:link w:val="CommentSubject"/>
    <w:uiPriority w:val="99"/>
    <w:semiHidden/>
    <w:rsid w:val="005E67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96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4C5D07E85A194692804B8DA68C2035" ma:contentTypeVersion="9" ma:contentTypeDescription="Create a new document." ma:contentTypeScope="" ma:versionID="69c1a018e8804f1e67a61f3cee6c2f05">
  <xsd:schema xmlns:xsd="http://www.w3.org/2001/XMLSchema" xmlns:xs="http://www.w3.org/2001/XMLSchema" xmlns:p="http://schemas.microsoft.com/office/2006/metadata/properties" xmlns:ns3="1ca72bba-2bcf-4274-aff7-ad00f918d3a8" xmlns:ns4="ff8826f7-7f1e-4c51-8083-ae00f90505d5" targetNamespace="http://schemas.microsoft.com/office/2006/metadata/properties" ma:root="true" ma:fieldsID="dcb066b711693ebea2dfbaa456d93028" ns3:_="" ns4:_="">
    <xsd:import namespace="1ca72bba-2bcf-4274-aff7-ad00f918d3a8"/>
    <xsd:import namespace="ff8826f7-7f1e-4c51-8083-ae00f90505d5"/>
    <xsd:element name="properties">
      <xsd:complexType>
        <xsd:sequence>
          <xsd:element name="documentManagement">
            <xsd:complexType>
              <xsd:all>
                <xsd:element ref="ns3:MediaServiceDateTaken"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2bba-2bcf-4274-aff7-ad00f918d3a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8826f7-7f1e-4c51-8083-ae00f90505d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ca72bba-2bcf-4274-aff7-ad00f918d3a8" xsi:nil="true"/>
  </documentManagement>
</p:properties>
</file>

<file path=customXml/itemProps1.xml><?xml version="1.0" encoding="utf-8"?>
<ds:datastoreItem xmlns:ds="http://schemas.openxmlformats.org/officeDocument/2006/customXml" ds:itemID="{C38A40D8-5D9A-4669-A306-77213578C8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2bba-2bcf-4274-aff7-ad00f918d3a8"/>
    <ds:schemaRef ds:uri="ff8826f7-7f1e-4c51-8083-ae00f90505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B1EA8E-D040-4E08-8350-A296C175DBF0}">
  <ds:schemaRefs>
    <ds:schemaRef ds:uri="http://schemas.microsoft.com/sharepoint/v3/contenttype/forms"/>
  </ds:schemaRefs>
</ds:datastoreItem>
</file>

<file path=customXml/itemProps3.xml><?xml version="1.0" encoding="utf-8"?>
<ds:datastoreItem xmlns:ds="http://schemas.openxmlformats.org/officeDocument/2006/customXml" ds:itemID="{8B1E6062-27BF-41EB-88E0-196719AE0680}">
  <ds:schemaRefs>
    <ds:schemaRef ds:uri="http://schemas.microsoft.com/office/2006/metadata/properties"/>
    <ds:schemaRef ds:uri="http://schemas.microsoft.com/office/infopath/2007/PartnerControls"/>
    <ds:schemaRef ds:uri="1ca72bba-2bcf-4274-aff7-ad00f918d3a8"/>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Mills</dc:creator>
  <cp:keywords/>
  <dc:description/>
  <cp:lastModifiedBy>Dave Morse</cp:lastModifiedBy>
  <cp:revision>5</cp:revision>
  <dcterms:created xsi:type="dcterms:W3CDTF">2024-08-02T18:34:00Z</dcterms:created>
  <dcterms:modified xsi:type="dcterms:W3CDTF">2024-08-05T13:44:00Z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0x0101008C4C5D07E85A194692804B8DA68C2035</vt:lpwstr>
  </property>
</Properties>
</file>